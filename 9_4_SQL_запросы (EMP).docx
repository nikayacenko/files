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18" w:rsidRPr="002F1BEE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val="en-US" w:eastAsia="ru-RU"/>
        </w:rPr>
      </w:pPr>
      <w:bookmarkStart w:id="0" w:name="_GoBack"/>
      <w:bookmarkEnd w:id="0"/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p w:rsidR="002F1BEE" w:rsidRPr="00524515" w:rsidRDefault="002F1BEE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524515">
        <w:rPr>
          <w:rFonts w:ascii="Times New Roman" w:hAnsi="Times New Roman" w:cs="Times New Roman"/>
          <w:b/>
          <w:sz w:val="24"/>
          <w:szCs w:val="24"/>
          <w:lang w:val="en-US" w:eastAsia="ru-RU"/>
        </w:rPr>
        <w:t>https://learntutorials.net/ru/mongodb/topic/9271/%d0%b7%d0%b0%d0%bf%d1%80%d0%be%d1%81-%d0%b4%d0%b0%d0%bd%d0%bd%d1%8b%d1%85--%d0%bd%d0%b0%d1%87%d0%b0%d0%bb%d0%be-%d1%80%d0%b0%d0%b1%d0%be%d1%82%d1%8b-</w:t>
      </w:r>
    </w:p>
    <w:p w:rsidR="00B74A6A" w:rsidRPr="001E316A" w:rsidRDefault="00B74A6A" w:rsidP="00B74A6A">
      <w:pPr>
        <w:pStyle w:val="ab"/>
        <w:ind w:left="720"/>
        <w:rPr>
          <w:rFonts w:ascii="Times New Roman" w:hAnsi="Times New Roman"/>
          <w:b/>
          <w:sz w:val="40"/>
          <w:szCs w:val="40"/>
        </w:rPr>
      </w:pPr>
      <w:r w:rsidRPr="001E316A">
        <w:rPr>
          <w:rFonts w:ascii="Times New Roman" w:hAnsi="Times New Roman"/>
          <w:b/>
          <w:sz w:val="40"/>
          <w:szCs w:val="40"/>
        </w:rPr>
        <w:t xml:space="preserve">ЗАДАНИЕ: выполнить запросы в среде </w:t>
      </w:r>
      <w:r w:rsidRPr="001E316A">
        <w:rPr>
          <w:rFonts w:ascii="Times New Roman" w:hAnsi="Times New Roman"/>
          <w:b/>
          <w:sz w:val="40"/>
          <w:szCs w:val="40"/>
          <w:lang w:val="en-US"/>
        </w:rPr>
        <w:t>SQL</w:t>
      </w:r>
      <w:r w:rsidRPr="001E316A">
        <w:rPr>
          <w:rFonts w:ascii="Times New Roman" w:hAnsi="Times New Roman"/>
          <w:b/>
          <w:sz w:val="40"/>
          <w:szCs w:val="40"/>
        </w:rPr>
        <w:t xml:space="preserve"> и в среде </w:t>
      </w:r>
      <w:r w:rsidRPr="001E316A">
        <w:rPr>
          <w:rFonts w:ascii="Times New Roman" w:hAnsi="Times New Roman"/>
          <w:b/>
          <w:sz w:val="40"/>
          <w:szCs w:val="40"/>
          <w:lang w:val="en-US"/>
        </w:rPr>
        <w:t>MongoDB</w:t>
      </w:r>
      <w:r w:rsidRPr="001E316A">
        <w:rPr>
          <w:rFonts w:ascii="Times New Roman" w:hAnsi="Times New Roman"/>
          <w:b/>
          <w:sz w:val="40"/>
          <w:szCs w:val="40"/>
        </w:rPr>
        <w:t>.</w:t>
      </w:r>
    </w:p>
    <w:p w:rsidR="00B74A6A" w:rsidRPr="001E316A" w:rsidRDefault="00B74A6A" w:rsidP="00B74A6A">
      <w:pPr>
        <w:pStyle w:val="ab"/>
        <w:ind w:left="720"/>
        <w:rPr>
          <w:rFonts w:ascii="Times New Roman" w:hAnsi="Times New Roman"/>
          <w:b/>
          <w:sz w:val="40"/>
          <w:szCs w:val="40"/>
        </w:rPr>
      </w:pPr>
      <w:r w:rsidRPr="001E316A">
        <w:rPr>
          <w:rFonts w:ascii="Times New Roman" w:hAnsi="Times New Roman"/>
          <w:b/>
          <w:sz w:val="40"/>
          <w:szCs w:val="40"/>
        </w:rPr>
        <w:t>(см. файлы:</w:t>
      </w:r>
    </w:p>
    <w:p w:rsidR="00B74A6A" w:rsidRPr="001E316A" w:rsidRDefault="00B74A6A" w:rsidP="00B74A6A">
      <w:pPr>
        <w:pStyle w:val="ab"/>
        <w:ind w:left="720"/>
        <w:rPr>
          <w:rFonts w:ascii="Times New Roman" w:hAnsi="Times New Roman"/>
          <w:b/>
          <w:sz w:val="40"/>
          <w:szCs w:val="40"/>
        </w:rPr>
      </w:pPr>
      <w:r w:rsidRPr="001E316A">
        <w:rPr>
          <w:rFonts w:ascii="Times New Roman" w:hAnsi="Times New Roman"/>
          <w:b/>
          <w:sz w:val="40"/>
          <w:szCs w:val="40"/>
        </w:rPr>
        <w:t xml:space="preserve">                    4_5sql запросы по EMP_1.pdf </w:t>
      </w:r>
    </w:p>
    <w:p w:rsidR="00B74A6A" w:rsidRDefault="00B74A6A" w:rsidP="00B74A6A">
      <w:pPr>
        <w:pStyle w:val="ab"/>
        <w:ind w:left="720"/>
        <w:rPr>
          <w:rFonts w:ascii="Times New Roman" w:hAnsi="Times New Roman"/>
          <w:b/>
          <w:sz w:val="40"/>
          <w:szCs w:val="40"/>
        </w:rPr>
      </w:pPr>
      <w:r w:rsidRPr="001E316A">
        <w:rPr>
          <w:rFonts w:ascii="Times New Roman" w:hAnsi="Times New Roman"/>
          <w:b/>
          <w:sz w:val="40"/>
          <w:szCs w:val="40"/>
        </w:rPr>
        <w:t xml:space="preserve">                    4_6sql запросы по EMP_2.pdf </w:t>
      </w:r>
      <w:proofErr w:type="gramStart"/>
      <w:r w:rsidRPr="001E316A">
        <w:rPr>
          <w:rFonts w:ascii="Times New Roman" w:hAnsi="Times New Roman"/>
          <w:b/>
          <w:sz w:val="40"/>
          <w:szCs w:val="40"/>
        </w:rPr>
        <w:t xml:space="preserve">  )</w:t>
      </w:r>
      <w:proofErr w:type="gramEnd"/>
    </w:p>
    <w:p w:rsidR="00B74A6A" w:rsidRDefault="00B74A6A" w:rsidP="00B74A6A">
      <w:pPr>
        <w:pStyle w:val="ab"/>
        <w:ind w:left="720"/>
        <w:rPr>
          <w:rFonts w:ascii="Times New Roman" w:hAnsi="Times New Roman"/>
          <w:b/>
          <w:sz w:val="40"/>
          <w:szCs w:val="40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5059"/>
        <w:gridCol w:w="4433"/>
      </w:tblGrid>
      <w:tr w:rsidR="00B74A6A" w:rsidRPr="00B74A6A" w:rsidTr="00E431D6">
        <w:tc>
          <w:tcPr>
            <w:tcW w:w="5059" w:type="dxa"/>
          </w:tcPr>
          <w:p w:rsidR="00B74A6A" w:rsidRPr="00016E97" w:rsidRDefault="00B74A6A" w:rsidP="00016E97">
            <w:pPr>
              <w:pStyle w:val="ab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33" w:type="dxa"/>
          </w:tcPr>
          <w:p w:rsidR="00B74A6A" w:rsidRPr="00016E97" w:rsidRDefault="00016E97" w:rsidP="00016E97">
            <w:pPr>
              <w:pStyle w:val="ab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SQL</w:t>
            </w:r>
          </w:p>
        </w:tc>
      </w:tr>
      <w:tr w:rsidR="00B74A6A" w:rsidRPr="00016E97" w:rsidTr="00E431D6">
        <w:tc>
          <w:tcPr>
            <w:tcW w:w="5059" w:type="dxa"/>
          </w:tcPr>
          <w:p w:rsidR="00B74A6A" w:rsidRPr="00B74A6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04277">
              <w:t xml:space="preserve"> Напишите запрос, который выводит номера сотрудников, их оклады и даты приёма на работу</w:t>
            </w:r>
          </w:p>
        </w:tc>
        <w:tc>
          <w:tcPr>
            <w:tcW w:w="4433" w:type="dxa"/>
          </w:tcPr>
          <w:p w:rsidR="00B74A6A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hiredate</w:t>
            </w:r>
            <w:proofErr w:type="spellEnd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</w:t>
            </w:r>
          </w:p>
        </w:tc>
      </w:tr>
      <w:tr w:rsidR="00B74A6A" w:rsidRPr="00016E97" w:rsidTr="00E431D6">
        <w:tc>
          <w:tcPr>
            <w:tcW w:w="5059" w:type="dxa"/>
          </w:tcPr>
          <w:p w:rsidR="00B74A6A" w:rsidRPr="00B74A6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04277">
              <w:t xml:space="preserve"> Напишите запрос, который выводит номера и названия отделов</w:t>
            </w:r>
          </w:p>
        </w:tc>
        <w:tc>
          <w:tcPr>
            <w:tcW w:w="4433" w:type="dxa"/>
          </w:tcPr>
          <w:p w:rsidR="00B74A6A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deptno</w:t>
            </w:r>
            <w:proofErr w:type="spellEnd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 w:rsidRPr="00F95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dept;</w:t>
            </w:r>
          </w:p>
        </w:tc>
      </w:tr>
      <w:tr w:rsidR="00504277" w:rsidRPr="00016E97" w:rsidTr="00E431D6">
        <w:tc>
          <w:tcPr>
            <w:tcW w:w="5059" w:type="dxa"/>
          </w:tcPr>
          <w:p w:rsid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504277">
              <w:t>3</w:t>
            </w:r>
            <w:r>
              <w:t>. Перечислите имена сотрудников и их оклад, увеличенный на 15% и округленный до целого числа долларов</w:t>
            </w:r>
          </w:p>
        </w:tc>
        <w:tc>
          <w:tcPr>
            <w:tcW w:w="4433" w:type="dxa"/>
          </w:tcPr>
          <w:p w:rsidR="00504277" w:rsidRP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4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484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484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84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484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*1.15 from emp;</w:t>
            </w:r>
          </w:p>
        </w:tc>
      </w:tr>
      <w:tr w:rsidR="00504277" w:rsidRPr="00016E97" w:rsidTr="00E431D6">
        <w:tc>
          <w:tcPr>
            <w:tcW w:w="5059" w:type="dxa"/>
          </w:tcPr>
          <w:p w:rsidR="00504277" w:rsidRPr="007158BA" w:rsidRDefault="00504277" w:rsidP="00504277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504277">
              <w:t xml:space="preserve">4. </w:t>
            </w:r>
            <w:r>
              <w:t>Известно, что в некоторые из продавцов — женщины (поэтому для них название SALESMAN записанное в таблице EMP не уместно). Поменяйте в результате вывода окончания MAN на PERSON, так чтобы получилось SALESPERSON</w:t>
            </w:r>
          </w:p>
          <w:p w:rsidR="00504277" w:rsidRPr="00504277" w:rsidRDefault="00504277" w:rsidP="00E431D6">
            <w:pPr>
              <w:pStyle w:val="ab"/>
            </w:pPr>
          </w:p>
        </w:tc>
        <w:tc>
          <w:tcPr>
            <w:tcW w:w="4433" w:type="dxa"/>
          </w:tcPr>
          <w:p w:rsidR="00504277" w:rsidRP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replace (job, 'MAN', 'PERSON') as job from emp;</w:t>
            </w:r>
          </w:p>
        </w:tc>
      </w:tr>
      <w:tr w:rsidR="00504277" w:rsidRPr="00BE16AE" w:rsidTr="00E431D6">
        <w:tc>
          <w:tcPr>
            <w:tcW w:w="5059" w:type="dxa"/>
          </w:tcPr>
          <w:p w:rsidR="00504277" w:rsidRDefault="00504277" w:rsidP="00504277">
            <w:pPr>
              <w:pStyle w:val="ab"/>
            </w:pPr>
            <w:r w:rsidRPr="00504277">
              <w:t xml:space="preserve">5. </w:t>
            </w:r>
            <w:r>
              <w:t>Выведите фамилии сотрудников, принятых на работу в сентябре. (Смотрите функцию TO_CHAR, которая преобразует дату в строковый формат)</w:t>
            </w:r>
          </w:p>
          <w:p w:rsidR="00504277" w:rsidRPr="00504277" w:rsidRDefault="00504277" w:rsidP="00504277">
            <w:pPr>
              <w:pStyle w:val="ab"/>
            </w:pPr>
          </w:p>
        </w:tc>
        <w:tc>
          <w:tcPr>
            <w:tcW w:w="4433" w:type="dxa"/>
          </w:tcPr>
          <w:p w:rsidR="00504277" w:rsidRP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 where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to_</w:t>
            </w:r>
            <w:proofErr w:type="gram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hiredate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'mm') = 9;</w:t>
            </w:r>
          </w:p>
        </w:tc>
      </w:tr>
      <w:tr w:rsidR="00504277" w:rsidRPr="00016E97" w:rsidTr="00E431D6">
        <w:tc>
          <w:tcPr>
            <w:tcW w:w="5059" w:type="dxa"/>
          </w:tcPr>
          <w:p w:rsidR="00504277" w:rsidRDefault="00504277" w:rsidP="00504277">
            <w:pPr>
              <w:pStyle w:val="ab"/>
            </w:pPr>
            <w:r w:rsidRPr="00504277">
              <w:t xml:space="preserve">6. </w:t>
            </w:r>
            <w:r>
              <w:t>Выдайте номера (DEPTNO) и названия (DNAME) всех отделов в алфавитном порядке</w:t>
            </w:r>
          </w:p>
          <w:p w:rsidR="00504277" w:rsidRDefault="00504277" w:rsidP="00504277">
            <w:pPr>
              <w:pStyle w:val="ab"/>
            </w:pPr>
            <w:r>
              <w:t>Найдите всех сотрудников с окладом в интервале от 1000 до 2000, включительно</w:t>
            </w:r>
          </w:p>
          <w:p w:rsidR="00504277" w:rsidRPr="00504277" w:rsidRDefault="00504277" w:rsidP="00504277">
            <w:pPr>
              <w:pStyle w:val="ab"/>
            </w:pPr>
          </w:p>
        </w:tc>
        <w:tc>
          <w:tcPr>
            <w:tcW w:w="4433" w:type="dxa"/>
          </w:tcPr>
          <w:p w:rsidR="00504277" w:rsidRP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deptno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 join dept using (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deptno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where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1000 AND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&lt;=2000 order by </w:t>
            </w:r>
            <w:proofErr w:type="spellStart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 w:rsidRPr="00FD42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504277" w:rsidRPr="00016E97" w:rsidTr="00E431D6">
        <w:tc>
          <w:tcPr>
            <w:tcW w:w="5059" w:type="dxa"/>
          </w:tcPr>
          <w:p w:rsidR="00504277" w:rsidRPr="00504277" w:rsidRDefault="00504277" w:rsidP="00504277">
            <w:pPr>
              <w:pStyle w:val="ab"/>
            </w:pPr>
            <w:r w:rsidRPr="00504277">
              <w:t>7</w:t>
            </w:r>
            <w:r>
              <w:t>. Извлеките полную информацию о всех сотрудниках в отделах 10 и 20 так чтобы их фамилии шли в алфавитном порядке</w:t>
            </w:r>
          </w:p>
        </w:tc>
        <w:tc>
          <w:tcPr>
            <w:tcW w:w="4433" w:type="dxa"/>
          </w:tcPr>
          <w:p w:rsidR="00504277" w:rsidRP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deptno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 where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deptno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deptno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 order by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504277" w:rsidRPr="00016E97" w:rsidTr="00E431D6">
        <w:tc>
          <w:tcPr>
            <w:tcW w:w="5059" w:type="dxa"/>
          </w:tcPr>
          <w:p w:rsidR="00504277" w:rsidRPr="00504277" w:rsidRDefault="00504277" w:rsidP="00504277">
            <w:pPr>
              <w:pStyle w:val="ab"/>
            </w:pPr>
            <w:r w:rsidRPr="00504277">
              <w:t xml:space="preserve">8. </w:t>
            </w:r>
            <w:r>
              <w:t>Выведите фамилии и должности всех клерков в отделе 20.</w:t>
            </w:r>
          </w:p>
        </w:tc>
        <w:tc>
          <w:tcPr>
            <w:tcW w:w="4433" w:type="dxa"/>
          </w:tcPr>
          <w:p w:rsidR="00504277" w:rsidRP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 where job = 'CLERK' and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deptno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20;</w:t>
            </w:r>
          </w:p>
        </w:tc>
      </w:tr>
      <w:tr w:rsidR="00504277" w:rsidRPr="00016E97" w:rsidTr="00E431D6">
        <w:tc>
          <w:tcPr>
            <w:tcW w:w="5059" w:type="dxa"/>
          </w:tcPr>
          <w:p w:rsidR="00504277" w:rsidRPr="00504277" w:rsidRDefault="00504277" w:rsidP="00504277">
            <w:pPr>
              <w:pStyle w:val="ab"/>
            </w:pPr>
            <w:r w:rsidRPr="00504277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t>Найдите всех сотрудников, чьи фамилии содержат сочетания 'ТН' или 'LL'.</w:t>
            </w:r>
          </w:p>
        </w:tc>
        <w:tc>
          <w:tcPr>
            <w:tcW w:w="4433" w:type="dxa"/>
          </w:tcPr>
          <w:p w:rsidR="00504277" w:rsidRPr="00504277" w:rsidRDefault="00504277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ENAME FROM EMP WHERE ENAME LIKE '%TH%' OR ENAME LIKE '%LL%';</w:t>
            </w:r>
          </w:p>
        </w:tc>
      </w:tr>
      <w:tr w:rsidR="00504277" w:rsidRPr="00BE16AE" w:rsidTr="00E431D6">
        <w:tc>
          <w:tcPr>
            <w:tcW w:w="5059" w:type="dxa"/>
          </w:tcPr>
          <w:p w:rsidR="00504277" w:rsidRPr="00504277" w:rsidRDefault="00CE690E" w:rsidP="00504277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CE690E">
              <w:t xml:space="preserve">10. </w:t>
            </w:r>
            <w:r>
              <w:t>Выведите фамилию, должность и оклад сотрудников, у которых есть руководитель.</w:t>
            </w:r>
          </w:p>
        </w:tc>
        <w:tc>
          <w:tcPr>
            <w:tcW w:w="4433" w:type="dxa"/>
          </w:tcPr>
          <w:p w:rsidR="00504277" w:rsidRPr="0002744F" w:rsidRDefault="00CE690E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ename,job</w:t>
            </w:r>
            <w:proofErr w:type="gram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,sal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 where </w:t>
            </w:r>
            <w:proofErr w:type="spellStart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mgr</w:t>
            </w:r>
            <w:proofErr w:type="spellEnd"/>
            <w:r w:rsidRPr="00027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null;</w:t>
            </w:r>
          </w:p>
        </w:tc>
      </w:tr>
      <w:tr w:rsidR="00CE690E" w:rsidRPr="00016E97" w:rsidTr="00E431D6">
        <w:tc>
          <w:tcPr>
            <w:tcW w:w="5059" w:type="dxa"/>
          </w:tcPr>
          <w:p w:rsidR="00CE690E" w:rsidRDefault="00CE690E" w:rsidP="00CE690E">
            <w:pPr>
              <w:pStyle w:val="ab"/>
            </w:pPr>
            <w:r w:rsidRPr="00CE690E">
              <w:lastRenderedPageBreak/>
              <w:t xml:space="preserve">11. </w:t>
            </w:r>
            <w:r>
              <w:t>В таблице EMP найдите фамилию с двумя буквами «А»</w:t>
            </w:r>
          </w:p>
          <w:p w:rsidR="00CE690E" w:rsidRPr="00CE690E" w:rsidRDefault="00CE690E" w:rsidP="00504277">
            <w:pPr>
              <w:pStyle w:val="ab"/>
            </w:pPr>
          </w:p>
        </w:tc>
        <w:tc>
          <w:tcPr>
            <w:tcW w:w="4433" w:type="dxa"/>
          </w:tcPr>
          <w:p w:rsidR="00CE690E" w:rsidRPr="0002744F" w:rsidRDefault="00CE690E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ENAME FROM EMP WHERE ENAME LIKE '%A%A%';</w:t>
            </w:r>
          </w:p>
        </w:tc>
      </w:tr>
      <w:tr w:rsidR="00CE690E" w:rsidRPr="00016E97" w:rsidTr="00E431D6">
        <w:tc>
          <w:tcPr>
            <w:tcW w:w="5059" w:type="dxa"/>
          </w:tcPr>
          <w:p w:rsidR="00CE690E" w:rsidRPr="00016E97" w:rsidRDefault="00CE690E" w:rsidP="00504277">
            <w:pPr>
              <w:pStyle w:val="ab"/>
            </w:pPr>
            <w:r w:rsidRPr="00CE690E">
              <w:t xml:space="preserve">12. </w:t>
            </w:r>
            <w:r>
              <w:t>Выдайте фамилии, годовой доход и комиссионное вознаграждение всех продавцов, у которых месячный оклад превышает их комиссионные. Расположите их в порядке убывания окладов, если встретится несколько сотрудников с одинаковым окладом они должны быть перечислены в алфавитном порядке.</w:t>
            </w:r>
          </w:p>
        </w:tc>
        <w:tc>
          <w:tcPr>
            <w:tcW w:w="4433" w:type="dxa"/>
          </w:tcPr>
          <w:p w:rsidR="00CE690E" w:rsidRPr="0002744F" w:rsidRDefault="00CE690E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*12, comm from emp where </w:t>
            </w:r>
            <w:proofErr w:type="spellStart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comm AND job = 'SALESMAN' order by </w:t>
            </w:r>
            <w:proofErr w:type="spellStart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*12 DESC, </w:t>
            </w:r>
            <w:proofErr w:type="spellStart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FA7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ASC;</w:t>
            </w:r>
          </w:p>
        </w:tc>
      </w:tr>
      <w:tr w:rsidR="00B74A6A" w:rsidRPr="00BC057B" w:rsidTr="00E431D6">
        <w:tc>
          <w:tcPr>
            <w:tcW w:w="5059" w:type="dxa"/>
          </w:tcPr>
          <w:p w:rsidR="00B74A6A" w:rsidRPr="00B74A6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</w:p>
        </w:tc>
        <w:tc>
          <w:tcPr>
            <w:tcW w:w="4433" w:type="dxa"/>
          </w:tcPr>
          <w:p w:rsidR="00B74A6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…………….</w:t>
            </w:r>
          </w:p>
        </w:tc>
      </w:tr>
      <w:tr w:rsidR="00B74A6A" w:rsidRPr="00BC057B" w:rsidTr="00E431D6">
        <w:tc>
          <w:tcPr>
            <w:tcW w:w="5059" w:type="dxa"/>
          </w:tcPr>
          <w:p w:rsidR="00B74A6A" w:rsidRPr="00B74A6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</w:p>
        </w:tc>
        <w:tc>
          <w:tcPr>
            <w:tcW w:w="4433" w:type="dxa"/>
          </w:tcPr>
          <w:p w:rsidR="00B74A6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</w:p>
        </w:tc>
      </w:tr>
      <w:tr w:rsidR="00B74A6A" w:rsidRPr="007A7FB2" w:rsidTr="00B74A6A">
        <w:trPr>
          <w:trHeight w:val="557"/>
        </w:trPr>
        <w:tc>
          <w:tcPr>
            <w:tcW w:w="9492" w:type="dxa"/>
            <w:gridSpan w:val="2"/>
          </w:tcPr>
          <w:p w:rsidR="00B74A6A" w:rsidRPr="00B74A6A" w:rsidRDefault="00B74A6A" w:rsidP="00E431D6">
            <w:pPr>
              <w:pStyle w:val="ab"/>
              <w:rPr>
                <w:b/>
                <w:u w:val="single"/>
              </w:rPr>
            </w:pPr>
            <w:r w:rsidRPr="00B74A6A">
              <w:rPr>
                <w:b/>
                <w:u w:val="single"/>
              </w:rPr>
              <w:t>Задание (</w:t>
            </w:r>
            <w:r>
              <w:rPr>
                <w:b/>
                <w:u w:val="single"/>
              </w:rPr>
              <w:t>2</w:t>
            </w:r>
            <w:r w:rsidRPr="00B74A6A">
              <w:rPr>
                <w:b/>
                <w:u w:val="single"/>
              </w:rPr>
              <w:t xml:space="preserve"> пара)</w:t>
            </w:r>
          </w:p>
          <w:p w:rsidR="00B74A6A" w:rsidRDefault="00B74A6A" w:rsidP="00E431D6">
            <w:pPr>
              <w:pStyle w:val="ab"/>
            </w:pPr>
            <w:r>
              <w:t>1). Напишите запрос, который выводит фамилии сотрудников, работающих в городе Нью-Йорке. Для этого вам пригодится таблица DEPT</w:t>
            </w:r>
          </w:p>
          <w:p w:rsidR="00B74A6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2). Напишите запрос, который выводит фамилии сотрудников, которые получают больше, чем их непосредственные руководители</w:t>
            </w:r>
          </w:p>
          <w:p w:rsidR="00B74A6A" w:rsidRDefault="00B74A6A" w:rsidP="00E431D6">
            <w:pPr>
              <w:pStyle w:val="ab"/>
            </w:pPr>
            <w:r>
              <w:t>3). Напишите запрос, который выводит фамилии сотрудников из отделов, где работают больше трёх человек</w:t>
            </w:r>
          </w:p>
          <w:p w:rsidR="00B74A6A" w:rsidRPr="007158BA" w:rsidRDefault="00B74A6A" w:rsidP="00E431D6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4A6A" w:rsidRPr="001E316A" w:rsidRDefault="00B74A6A" w:rsidP="00B74A6A">
      <w:pPr>
        <w:pStyle w:val="ab"/>
        <w:ind w:left="720"/>
        <w:rPr>
          <w:rFonts w:ascii="Times New Roman" w:hAnsi="Times New Roman"/>
          <w:b/>
          <w:sz w:val="40"/>
          <w:szCs w:val="40"/>
        </w:rPr>
      </w:pPr>
    </w:p>
    <w:p w:rsidR="002F1BEE" w:rsidRPr="00B74A6A" w:rsidRDefault="002F1BEE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5059"/>
        <w:gridCol w:w="4433"/>
      </w:tblGrid>
      <w:tr w:rsidR="00BC057B" w:rsidRPr="00BC057B" w:rsidTr="001E316A">
        <w:tc>
          <w:tcPr>
            <w:tcW w:w="5059" w:type="dxa"/>
          </w:tcPr>
          <w:p w:rsidR="00E42D18" w:rsidRPr="00B74A6A" w:rsidRDefault="00E42D18" w:rsidP="00E42D18">
            <w:pPr>
              <w:pStyle w:val="ab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_Hlk192600395"/>
            <w:r w:rsidRPr="00B74A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SQL</w:t>
            </w:r>
          </w:p>
        </w:tc>
        <w:tc>
          <w:tcPr>
            <w:tcW w:w="4433" w:type="dxa"/>
          </w:tcPr>
          <w:p w:rsidR="00E42D18" w:rsidRPr="00B74A6A" w:rsidRDefault="007A7FB2" w:rsidP="00681F3C">
            <w:pPr>
              <w:pStyle w:val="ab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4A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MongoDb</w:t>
            </w:r>
            <w:proofErr w:type="spellEnd"/>
          </w:p>
        </w:tc>
      </w:tr>
      <w:tr w:rsidR="00BC057B" w:rsidRPr="007A7FB2" w:rsidTr="001E316A">
        <w:trPr>
          <w:trHeight w:val="106"/>
        </w:trPr>
        <w:tc>
          <w:tcPr>
            <w:tcW w:w="5059" w:type="dxa"/>
          </w:tcPr>
          <w:p w:rsidR="00E42D18" w:rsidRPr="00BC057B" w:rsidRDefault="00E42D18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emp;</w:t>
            </w:r>
          </w:p>
        </w:tc>
        <w:tc>
          <w:tcPr>
            <w:tcW w:w="4433" w:type="dxa"/>
          </w:tcPr>
          <w:p w:rsidR="00E42D18" w:rsidRPr="007A7FB2" w:rsidRDefault="000B1F9B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db.emp.find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({});</w:t>
            </w:r>
          </w:p>
        </w:tc>
      </w:tr>
      <w:bookmarkEnd w:id="1"/>
      <w:tr w:rsidR="0056215E" w:rsidRPr="007A7FB2" w:rsidTr="001E316A">
        <w:tc>
          <w:tcPr>
            <w:tcW w:w="5059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dept;</w:t>
            </w:r>
          </w:p>
        </w:tc>
        <w:tc>
          <w:tcPr>
            <w:tcW w:w="4433" w:type="dxa"/>
          </w:tcPr>
          <w:p w:rsidR="0056215E" w:rsidRPr="00BC057B" w:rsidRDefault="000B1F9B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db.dept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({});</w:t>
            </w:r>
          </w:p>
        </w:tc>
      </w:tr>
      <w:tr w:rsidR="0056215E" w:rsidRPr="00BE16AE" w:rsidTr="001E316A">
        <w:tc>
          <w:tcPr>
            <w:tcW w:w="5059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 </w:t>
            </w:r>
          </w:p>
        </w:tc>
        <w:tc>
          <w:tcPr>
            <w:tcW w:w="4433" w:type="dxa"/>
          </w:tcPr>
          <w:p w:rsidR="0056215E" w:rsidRPr="006F68DC" w:rsidRDefault="00153123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B1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b.emp.find</w:t>
            </w:r>
            <w:proofErr w:type="spellEnd"/>
            <w:proofErr w:type="gramEnd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({}, {</w:t>
            </w:r>
            <w:proofErr w:type="spellStart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1, </w:t>
            </w:r>
            <w:proofErr w:type="spellStart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1});</w:t>
            </w:r>
          </w:p>
        </w:tc>
      </w:tr>
      <w:tr w:rsidR="0056215E" w:rsidRPr="00016E97" w:rsidTr="001E316A">
        <w:tc>
          <w:tcPr>
            <w:tcW w:w="5059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</w:t>
            </w:r>
          </w:p>
        </w:tc>
        <w:tc>
          <w:tcPr>
            <w:tcW w:w="4433" w:type="dxa"/>
          </w:tcPr>
          <w:p w:rsidR="0056215E" w:rsidRPr="00BC057B" w:rsidRDefault="00153123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Db.emp.find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({},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1, _id</w:t>
            </w:r>
            <w:r w:rsidR="001B0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0});</w:t>
            </w:r>
          </w:p>
        </w:tc>
      </w:tr>
      <w:tr w:rsidR="0056215E" w:rsidRPr="00BE16AE" w:rsidTr="001E316A">
        <w:tc>
          <w:tcPr>
            <w:tcW w:w="5059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4433" w:type="dxa"/>
          </w:tcPr>
          <w:p w:rsidR="0056215E" w:rsidRPr="00BC057B" w:rsidRDefault="00153123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b.emp.find</w:t>
            </w:r>
            <w:proofErr w:type="spellEnd"/>
            <w:proofErr w:type="gramEnd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  <w:proofErr w:type="spellStart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‘SMITH’});</w:t>
            </w:r>
          </w:p>
        </w:tc>
      </w:tr>
      <w:tr w:rsidR="0056215E" w:rsidRPr="00BE16AE" w:rsidTr="001E316A">
        <w:tc>
          <w:tcPr>
            <w:tcW w:w="5059" w:type="dxa"/>
          </w:tcPr>
          <w:p w:rsidR="007E6B9E" w:rsidRPr="00BC057B" w:rsidRDefault="007E6B9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from emp where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(7369, 15, 46, 16);</w:t>
            </w:r>
          </w:p>
        </w:tc>
        <w:tc>
          <w:tcPr>
            <w:tcW w:w="4433" w:type="dxa"/>
          </w:tcPr>
          <w:p w:rsidR="0056215E" w:rsidRPr="00BC057B" w:rsidRDefault="00153123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b.emp.find</w:t>
            </w:r>
            <w:proofErr w:type="spellEnd"/>
            <w:proofErr w:type="gramEnd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({</w:t>
            </w:r>
            <w:proofErr w:type="spellStart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 w:rsidR="009C4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 $in: [7369, 15, 46, 16]}});</w:t>
            </w:r>
          </w:p>
        </w:tc>
      </w:tr>
      <w:tr w:rsidR="0056215E" w:rsidRPr="009C4EEA" w:rsidTr="001E316A">
        <w:tc>
          <w:tcPr>
            <w:tcW w:w="5059" w:type="dxa"/>
          </w:tcPr>
          <w:p w:rsidR="0056215E" w:rsidRPr="00BC057B" w:rsidRDefault="007E6B9E" w:rsidP="00F93BB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</w:t>
            </w:r>
            <w:r w:rsidR="00F9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</w:t>
            </w:r>
            <w:r w:rsidR="00F9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</w:t>
            </w:r>
            <w:r w:rsidR="00F9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db.dept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.aggregate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match: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dname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"ACCOUNTING" }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project: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1,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emp_details.empno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1, _id: 0 } }</w:t>
            </w:r>
          </w:p>
          <w:p w:rsidR="009C4EEA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  <w:p w:rsidR="009C4EEA" w:rsidRPr="00BC057B" w:rsidRDefault="009C4EEA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6215E" w:rsidRPr="006F68DC" w:rsidTr="001E316A">
        <w:tc>
          <w:tcPr>
            <w:tcW w:w="5059" w:type="dxa"/>
          </w:tcPr>
          <w:p w:rsidR="009C4EEA" w:rsidRPr="00BC057B" w:rsidRDefault="00F93BB5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 w:rsidR="00022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‘WORKS’;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db.dept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.aggregate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match: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dname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"WORKS" }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project: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1,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emp_details.empno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1, _id: 0 } }</w:t>
            </w:r>
          </w:p>
          <w:p w:rsidR="00153123" w:rsidRPr="00BC057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</w:tc>
      </w:tr>
      <w:tr w:rsidR="0056215E" w:rsidRPr="006F68DC" w:rsidTr="001E316A">
        <w:tc>
          <w:tcPr>
            <w:tcW w:w="5059" w:type="dxa"/>
          </w:tcPr>
          <w:p w:rsidR="0056215E" w:rsidRPr="00BC057B" w:rsidRDefault="00022379" w:rsidP="00022379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Select *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db.dept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.aggregate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match: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dname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"ACCOUNTING" } }</w:t>
            </w:r>
          </w:p>
          <w:p w:rsidR="0056215E" w:rsidRPr="00BC057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</w:tc>
      </w:tr>
      <w:tr w:rsidR="0056215E" w:rsidRPr="006F68DC" w:rsidTr="001E316A">
        <w:tc>
          <w:tcPr>
            <w:tcW w:w="5059" w:type="dxa"/>
          </w:tcPr>
          <w:p w:rsidR="0056215E" w:rsidRPr="00BC057B" w:rsidRDefault="00022379" w:rsidP="00347CFB">
            <w:pPr>
              <w:pStyle w:val="ab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347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‘RESEARCH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db.dept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.aggregate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match: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dname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"RESEARCH" } }</w:t>
            </w:r>
          </w:p>
          <w:p w:rsidR="0056215E" w:rsidRPr="00BC057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</w:tc>
      </w:tr>
      <w:tr w:rsidR="0056215E" w:rsidRPr="006F68DC" w:rsidTr="001E316A">
        <w:tc>
          <w:tcPr>
            <w:tcW w:w="5059" w:type="dxa"/>
          </w:tcPr>
          <w:p w:rsidR="0056215E" w:rsidRPr="00BC057B" w:rsidRDefault="00022379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join dept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7369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20; 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db.emp.aggregate</w:t>
            </w:r>
            <w:proofErr w:type="spellEnd"/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"dept",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match: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7369,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dept_details.deptno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20 } }</w:t>
            </w:r>
          </w:p>
          <w:p w:rsidR="0056215E" w:rsidRPr="00BC057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</w:tc>
      </w:tr>
      <w:tr w:rsidR="0056215E" w:rsidRPr="006F68DC" w:rsidTr="001E316A">
        <w:tc>
          <w:tcPr>
            <w:tcW w:w="5059" w:type="dxa"/>
          </w:tcPr>
          <w:p w:rsidR="0056215E" w:rsidRPr="00BC057B" w:rsidRDefault="0056215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db.dept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.aggregate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project: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1,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emp_details.ename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1, _id: 0 } }</w:t>
            </w:r>
          </w:p>
          <w:p w:rsidR="0056215E" w:rsidRPr="00BC057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</w:tc>
      </w:tr>
      <w:tr w:rsidR="0056215E" w:rsidRPr="006F68DC" w:rsidTr="001E316A">
        <w:tc>
          <w:tcPr>
            <w:tcW w:w="5059" w:type="dxa"/>
          </w:tcPr>
          <w:p w:rsidR="0056215E" w:rsidRPr="00BC057B" w:rsidRDefault="00E94750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 a, b</w:t>
            </w: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db.dept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.aggregate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</w:t>
            </w:r>
          </w:p>
          <w:p w:rsidR="0056215E" w:rsidRPr="00BC057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</w:tc>
      </w:tr>
      <w:tr w:rsidR="0056215E" w:rsidRPr="006F68DC" w:rsidTr="001E316A">
        <w:tc>
          <w:tcPr>
            <w:tcW w:w="5059" w:type="dxa"/>
          </w:tcPr>
          <w:p w:rsidR="0056215E" w:rsidRPr="00BC057B" w:rsidRDefault="00347CFB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db.dept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.aggregate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foreignField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as: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 $</w:t>
            </w:r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project: 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deptno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1, "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emp_details.ename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1, _id: 0 } }</w:t>
            </w:r>
          </w:p>
          <w:p w:rsidR="0056215E" w:rsidRPr="00BC057B" w:rsidRDefault="001B070B" w:rsidP="001B07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]);</w:t>
            </w:r>
          </w:p>
        </w:tc>
      </w:tr>
      <w:tr w:rsidR="0056215E" w:rsidRPr="006F68DC" w:rsidTr="001E316A">
        <w:tc>
          <w:tcPr>
            <w:tcW w:w="5059" w:type="dxa"/>
          </w:tcPr>
          <w:p w:rsidR="0056215E" w:rsidRPr="00BC057B" w:rsidRDefault="00347CFB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db.dept</w:t>
            </w:r>
            <w:proofErr w:type="gram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.aggregate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from: "emp",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localField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foreignField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as: "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emp_details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},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match: { "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emp_details.ename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": "SMITH" } }</w:t>
            </w:r>
          </w:p>
          <w:p w:rsidR="0056215E" w:rsidRPr="00BC057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]);</w:t>
            </w:r>
          </w:p>
        </w:tc>
      </w:tr>
      <w:tr w:rsidR="00347CFB" w:rsidRPr="00BE16AE" w:rsidTr="001E316A">
        <w:tc>
          <w:tcPr>
            <w:tcW w:w="5059" w:type="dxa"/>
          </w:tcPr>
          <w:p w:rsidR="00347CFB" w:rsidRPr="003D019E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ВЫБОРКА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 xml:space="preserve">(SELECT) 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σ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347CFB" w:rsidRPr="000D6C52" w:rsidRDefault="00347CFB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ins w:id="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SAL&gt;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2500;</w:t>
            </w:r>
          </w:p>
        </w:tc>
        <w:tc>
          <w:tcPr>
            <w:tcW w:w="4433" w:type="dxa"/>
          </w:tcPr>
          <w:p w:rsidR="00347CFB" w:rsidRPr="00BC057B" w:rsidRDefault="001B070B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db.emp.find</w:t>
            </w:r>
            <w:proofErr w:type="spellEnd"/>
            <w:proofErr w:type="gram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({ 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 $</w:t>
            </w:r>
            <w:proofErr w:type="spellStart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gt</w:t>
            </w:r>
            <w:proofErr w:type="spellEnd"/>
            <w:r w:rsidRPr="001B07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2500 } });</w:t>
            </w:r>
          </w:p>
        </w:tc>
      </w:tr>
      <w:tr w:rsidR="00347CFB" w:rsidRPr="006F68DC" w:rsidTr="001E316A">
        <w:tc>
          <w:tcPr>
            <w:tcW w:w="5059" w:type="dxa"/>
          </w:tcPr>
          <w:p w:rsidR="00347CFB" w:rsidRPr="003D019E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ПРОЕКЦИЯ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(PROJECT)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π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DISTINCT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ins w:id="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347CFB" w:rsidRPr="003D019E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ПРОИЗВЕДЕНИЕ</w:t>
            </w:r>
            <w:r w:rsidRPr="003D019E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  <w:t>(PRODUCT) (×):</w:t>
            </w:r>
          </w:p>
          <w:p w:rsidR="00347CFB" w:rsidRPr="007A7FB2" w:rsidRDefault="00347CFB" w:rsidP="007A7FB2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proofErr w:type="gramStart"/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EMP,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</w:tc>
        <w:tc>
          <w:tcPr>
            <w:tcW w:w="4433" w:type="dxa"/>
          </w:tcPr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db.emp.aggregate</w:t>
            </w:r>
            <w:proofErr w:type="spellEnd"/>
            <w:proofErr w:type="gram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group: { _id: {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ename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ename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",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 } } },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project: {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ename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"$_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id.ename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",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"$_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id.deptno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 _id: 0 } }</w:t>
            </w:r>
          </w:p>
          <w:p w:rsidR="00307B89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]);</w:t>
            </w:r>
          </w:p>
          <w:p w:rsid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___________________________________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db.emp.aggregate</w:t>
            </w:r>
            <w:proofErr w:type="spellEnd"/>
            <w:proofErr w:type="gram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([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{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$lookup: {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from: "dept",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localField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lastRenderedPageBreak/>
              <w:t xml:space="preserve">      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foreignField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as: "</w:t>
            </w:r>
            <w:proofErr w:type="spellStart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dept_details</w:t>
            </w:r>
            <w:proofErr w:type="spellEnd"/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}</w:t>
            </w:r>
          </w:p>
          <w:p w:rsidR="001B070B" w:rsidRPr="001B070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}</w:t>
            </w:r>
          </w:p>
          <w:p w:rsidR="001B070B" w:rsidRPr="00BC057B" w:rsidRDefault="001B070B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1B070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]);</w:t>
            </w:r>
          </w:p>
        </w:tc>
      </w:tr>
      <w:tr w:rsidR="00347CFB" w:rsidRPr="0025376A" w:rsidTr="001E316A">
        <w:tc>
          <w:tcPr>
            <w:tcW w:w="5059" w:type="dxa"/>
          </w:tcPr>
          <w:p w:rsidR="00347CFB" w:rsidRDefault="00347CFB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ОБЪЕДИНЕНИЕ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(UNION) (</w:t>
            </w:r>
            <w:r w:rsidRPr="000D6C52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en-US"/>
              </w:rPr>
              <w:t>∪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DEPTNO,DNAME, LOC </w:t>
            </w:r>
            <w:ins w:id="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347CFB" w:rsidRPr="000D6C52" w:rsidRDefault="00347CFB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ins w:id="1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EMP </w:t>
            </w:r>
            <w:ins w:id="1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DEPTNO,DNAME, LOC </w:t>
            </w:r>
            <w:ins w:id="1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347CFB" w:rsidRPr="007A7FB2" w:rsidRDefault="00347CFB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</w:tc>
        <w:tc>
          <w:tcPr>
            <w:tcW w:w="4433" w:type="dxa"/>
          </w:tcPr>
          <w:p w:rsidR="00306E1D" w:rsidRDefault="0025376A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db.dept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.find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({}, {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: 1,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dname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1, loc: 1, _id: 0 });</w:t>
            </w:r>
          </w:p>
          <w:p w:rsidR="0025376A" w:rsidRDefault="0025376A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db.emp.aggregate</w:t>
            </w:r>
            <w:proofErr w:type="spellEnd"/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([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project: {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ename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: 1,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1, _id: 0 } },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spellStart"/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unionWith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{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coll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"dept",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pipeline: [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project: {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: 1,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dname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1, loc: 1, _id: 0 } }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]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}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}</w:t>
            </w:r>
          </w:p>
          <w:p w:rsid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]);</w:t>
            </w:r>
          </w:p>
          <w:p w:rsid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db.emp.aggregate</w:t>
            </w:r>
            <w:proofErr w:type="spellEnd"/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([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group: { _id: "$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 } },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project: {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"$_id", _id: 0 } },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spellStart"/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unionWith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{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coll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"dept",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pipeline: [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group: { _id: "$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 } },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project: {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"$_id", _id: 0 } }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]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}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},</w:t>
            </w:r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group: { _id: "$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" } }, //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Убираем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дубликаты</w:t>
            </w:r>
            <w:proofErr w:type="spellEnd"/>
          </w:p>
          <w:p w:rsidR="0025376A" w:rsidRP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project: { </w:t>
            </w:r>
            <w:proofErr w:type="spellStart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"$_id", _id: 0 } }</w:t>
            </w:r>
          </w:p>
          <w:p w:rsidR="0025376A" w:rsidRDefault="0025376A" w:rsidP="0025376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25376A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]);</w:t>
            </w:r>
          </w:p>
          <w:p w:rsidR="00306E1D" w:rsidRDefault="00306E1D" w:rsidP="001B070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347CFB" w:rsidRPr="00016E97" w:rsidTr="001E316A">
        <w:tc>
          <w:tcPr>
            <w:tcW w:w="5059" w:type="dxa"/>
          </w:tcPr>
          <w:p w:rsidR="00347CFB" w:rsidRPr="006F68DC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ПЕРЕСЕЧЕНИЕ</w:t>
            </w:r>
            <w:r w:rsidRPr="006F68DC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(INTERSECT) (∩):</w:t>
            </w:r>
          </w:p>
          <w:p w:rsidR="00347CFB" w:rsidRPr="00DA4C26" w:rsidRDefault="00307B89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INTERSECT</w:t>
            </w:r>
            <w:ins w:id="1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2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</w:tc>
        <w:tc>
          <w:tcPr>
            <w:tcW w:w="4433" w:type="dxa"/>
          </w:tcPr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db.emp.aggregate</w:t>
            </w:r>
            <w:proofErr w:type="spellEnd"/>
            <w:proofErr w:type="gram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([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group: { _id: "$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 } },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project: { 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"$_id", _id: 0 } },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lookup: {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from: "dept",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localField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foreignField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as: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dept_details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}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},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match: {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dept_details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": { $ne: [] } } }</w:t>
            </w:r>
          </w:p>
          <w:p w:rsidR="00347CFB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]);</w:t>
            </w:r>
          </w:p>
        </w:tc>
      </w:tr>
      <w:tr w:rsidR="00347CFB" w:rsidRPr="00306E1D" w:rsidTr="001E316A">
        <w:tc>
          <w:tcPr>
            <w:tcW w:w="5059" w:type="dxa"/>
          </w:tcPr>
          <w:p w:rsidR="00347CFB" w:rsidRDefault="00347CFB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СОЕДИНЕНИЕ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(JOIN) (∏):</w:t>
            </w:r>
          </w:p>
          <w:p w:rsidR="00347CFB" w:rsidRPr="00DA4C26" w:rsidRDefault="00347CFB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ins w:id="21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DEPT, EMP</w:t>
            </w:r>
            <w:ins w:id="22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SAL&gt;3000;</w:t>
            </w:r>
          </w:p>
        </w:tc>
        <w:tc>
          <w:tcPr>
            <w:tcW w:w="4433" w:type="dxa"/>
          </w:tcPr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proofErr w:type="spellStart"/>
            <w:proofErr w:type="gram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db.dept</w:t>
            </w:r>
            <w:proofErr w:type="gram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.aggregate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([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{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$lookup: {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lastRenderedPageBreak/>
              <w:t xml:space="preserve">      from: "emp",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localField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foreignField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deptno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  as: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emp_details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  }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},</w:t>
            </w:r>
          </w:p>
          <w:p w:rsidR="00306E1D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 </w:t>
            </w:r>
            <w:proofErr w:type="gram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{ $</w:t>
            </w:r>
            <w:proofErr w:type="gram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match: { "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emp_details.sal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": { $</w:t>
            </w:r>
            <w:proofErr w:type="spellStart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gt</w:t>
            </w:r>
            <w:proofErr w:type="spellEnd"/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: 3000 } } }</w:t>
            </w:r>
          </w:p>
          <w:p w:rsidR="00347CFB" w:rsidRPr="00306E1D" w:rsidRDefault="00306E1D" w:rsidP="00306E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306E1D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]);</w:t>
            </w:r>
          </w:p>
        </w:tc>
      </w:tr>
    </w:tbl>
    <w:p w:rsidR="007158BA" w:rsidRPr="001E316A" w:rsidRDefault="007158BA" w:rsidP="00B74A6A">
      <w:pPr>
        <w:pStyle w:val="ab"/>
        <w:ind w:left="720"/>
        <w:rPr>
          <w:rFonts w:ascii="Times New Roman" w:hAnsi="Times New Roman"/>
          <w:b/>
          <w:sz w:val="40"/>
          <w:szCs w:val="40"/>
        </w:rPr>
      </w:pPr>
    </w:p>
    <w:sectPr w:rsidR="007158BA" w:rsidRPr="001E316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C81" w:rsidRDefault="00D12C81" w:rsidP="00555543">
      <w:pPr>
        <w:spacing w:after="0" w:line="240" w:lineRule="auto"/>
      </w:pPr>
      <w:r>
        <w:separator/>
      </w:r>
    </w:p>
  </w:endnote>
  <w:endnote w:type="continuationSeparator" w:id="0">
    <w:p w:rsidR="00D12C81" w:rsidRDefault="00D12C81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681" w:rsidRDefault="00D90681">
    <w:pPr>
      <w:pStyle w:val="a6"/>
    </w:pPr>
  </w:p>
  <w:p w:rsidR="00D90681" w:rsidRDefault="00D90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C81" w:rsidRDefault="00D12C81" w:rsidP="00555543">
      <w:pPr>
        <w:spacing w:after="0" w:line="240" w:lineRule="auto"/>
      </w:pPr>
      <w:r>
        <w:separator/>
      </w:r>
    </w:p>
  </w:footnote>
  <w:footnote w:type="continuationSeparator" w:id="0">
    <w:p w:rsidR="00D12C81" w:rsidRDefault="00D12C81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0B8E"/>
    <w:multiLevelType w:val="multilevel"/>
    <w:tmpl w:val="DC9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702"/>
    <w:multiLevelType w:val="hybridMultilevel"/>
    <w:tmpl w:val="7AB88612"/>
    <w:lvl w:ilvl="0" w:tplc="94CCE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982"/>
    <w:multiLevelType w:val="multilevel"/>
    <w:tmpl w:val="873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03C56"/>
    <w:multiLevelType w:val="multilevel"/>
    <w:tmpl w:val="E24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D618C"/>
    <w:multiLevelType w:val="multilevel"/>
    <w:tmpl w:val="E68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61636"/>
    <w:multiLevelType w:val="multilevel"/>
    <w:tmpl w:val="8EB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84BA2"/>
    <w:multiLevelType w:val="hybridMultilevel"/>
    <w:tmpl w:val="E942245C"/>
    <w:lvl w:ilvl="0" w:tplc="8AB6E54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84AE6"/>
    <w:multiLevelType w:val="hybridMultilevel"/>
    <w:tmpl w:val="D5C8FB8E"/>
    <w:lvl w:ilvl="0" w:tplc="9C18D4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A97032C"/>
    <w:multiLevelType w:val="hybridMultilevel"/>
    <w:tmpl w:val="0E0648E4"/>
    <w:lvl w:ilvl="0" w:tplc="690ED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616C"/>
    <w:multiLevelType w:val="hybridMultilevel"/>
    <w:tmpl w:val="05B0B0D8"/>
    <w:lvl w:ilvl="0" w:tplc="6A04B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72F03"/>
    <w:multiLevelType w:val="hybridMultilevel"/>
    <w:tmpl w:val="A6B4C154"/>
    <w:lvl w:ilvl="0" w:tplc="17D818E6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F2CA1"/>
    <w:multiLevelType w:val="hybridMultilevel"/>
    <w:tmpl w:val="6E644DE0"/>
    <w:lvl w:ilvl="0" w:tplc="C1E03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00B64"/>
    <w:multiLevelType w:val="multilevel"/>
    <w:tmpl w:val="623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035FE"/>
    <w:multiLevelType w:val="hybridMultilevel"/>
    <w:tmpl w:val="ABC07272"/>
    <w:lvl w:ilvl="0" w:tplc="F2568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E6B0A"/>
    <w:multiLevelType w:val="multilevel"/>
    <w:tmpl w:val="6CE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6789E"/>
    <w:multiLevelType w:val="hybridMultilevel"/>
    <w:tmpl w:val="7E32EA40"/>
    <w:lvl w:ilvl="0" w:tplc="E3BA0C3A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27824"/>
    <w:multiLevelType w:val="multilevel"/>
    <w:tmpl w:val="9C3E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2"/>
  </w:num>
  <w:num w:numId="5">
    <w:abstractNumId w:val="35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7"/>
  </w:num>
  <w:num w:numId="11">
    <w:abstractNumId w:val="23"/>
  </w:num>
  <w:num w:numId="12">
    <w:abstractNumId w:val="14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4"/>
  </w:num>
  <w:num w:numId="18">
    <w:abstractNumId w:val="27"/>
  </w:num>
  <w:num w:numId="19">
    <w:abstractNumId w:val="34"/>
  </w:num>
  <w:num w:numId="20">
    <w:abstractNumId w:val="10"/>
  </w:num>
  <w:num w:numId="21">
    <w:abstractNumId w:val="5"/>
  </w:num>
  <w:num w:numId="22">
    <w:abstractNumId w:val="26"/>
  </w:num>
  <w:num w:numId="23">
    <w:abstractNumId w:val="30"/>
  </w:num>
  <w:num w:numId="24">
    <w:abstractNumId w:val="2"/>
  </w:num>
  <w:num w:numId="25">
    <w:abstractNumId w:val="16"/>
  </w:num>
  <w:num w:numId="26">
    <w:abstractNumId w:val="29"/>
  </w:num>
  <w:num w:numId="27">
    <w:abstractNumId w:val="20"/>
  </w:num>
  <w:num w:numId="28">
    <w:abstractNumId w:val="3"/>
  </w:num>
  <w:num w:numId="29">
    <w:abstractNumId w:val="19"/>
  </w:num>
  <w:num w:numId="30">
    <w:abstractNumId w:val="31"/>
  </w:num>
  <w:num w:numId="31">
    <w:abstractNumId w:val="25"/>
  </w:num>
  <w:num w:numId="32">
    <w:abstractNumId w:val="21"/>
  </w:num>
  <w:num w:numId="33">
    <w:abstractNumId w:val="18"/>
  </w:num>
  <w:num w:numId="34">
    <w:abstractNumId w:val="6"/>
  </w:num>
  <w:num w:numId="35">
    <w:abstractNumId w:val="13"/>
  </w:num>
  <w:num w:numId="36">
    <w:abstractNumId w:val="15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0"/>
    <w:rsid w:val="000038EF"/>
    <w:rsid w:val="00007C61"/>
    <w:rsid w:val="0001679E"/>
    <w:rsid w:val="00016E97"/>
    <w:rsid w:val="00022379"/>
    <w:rsid w:val="00025EDE"/>
    <w:rsid w:val="00040E78"/>
    <w:rsid w:val="00054BB8"/>
    <w:rsid w:val="0006608C"/>
    <w:rsid w:val="00070B5B"/>
    <w:rsid w:val="000B1F9B"/>
    <w:rsid w:val="000B540D"/>
    <w:rsid w:val="000B56D2"/>
    <w:rsid w:val="000C6200"/>
    <w:rsid w:val="000D58AE"/>
    <w:rsid w:val="000D5F7E"/>
    <w:rsid w:val="000D6C52"/>
    <w:rsid w:val="001166BB"/>
    <w:rsid w:val="00117197"/>
    <w:rsid w:val="001212D6"/>
    <w:rsid w:val="00125AE5"/>
    <w:rsid w:val="00136CD3"/>
    <w:rsid w:val="00146BC3"/>
    <w:rsid w:val="001506D1"/>
    <w:rsid w:val="00151740"/>
    <w:rsid w:val="00153123"/>
    <w:rsid w:val="001562FC"/>
    <w:rsid w:val="00196BDF"/>
    <w:rsid w:val="001B070B"/>
    <w:rsid w:val="001B5C1B"/>
    <w:rsid w:val="001B7384"/>
    <w:rsid w:val="001D5FF1"/>
    <w:rsid w:val="001E316A"/>
    <w:rsid w:val="001E7F77"/>
    <w:rsid w:val="00202204"/>
    <w:rsid w:val="00206F8A"/>
    <w:rsid w:val="002148B4"/>
    <w:rsid w:val="00227D66"/>
    <w:rsid w:val="002303D0"/>
    <w:rsid w:val="00234C7F"/>
    <w:rsid w:val="00236DEB"/>
    <w:rsid w:val="0025376A"/>
    <w:rsid w:val="00263364"/>
    <w:rsid w:val="00276058"/>
    <w:rsid w:val="00287591"/>
    <w:rsid w:val="002905AE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1BEE"/>
    <w:rsid w:val="002F280A"/>
    <w:rsid w:val="00300EF3"/>
    <w:rsid w:val="00306E1D"/>
    <w:rsid w:val="00307B89"/>
    <w:rsid w:val="00311AB8"/>
    <w:rsid w:val="00347CFB"/>
    <w:rsid w:val="00357443"/>
    <w:rsid w:val="00364E9C"/>
    <w:rsid w:val="00395BC7"/>
    <w:rsid w:val="003A2202"/>
    <w:rsid w:val="003A2813"/>
    <w:rsid w:val="003B69B1"/>
    <w:rsid w:val="003D019E"/>
    <w:rsid w:val="003E4347"/>
    <w:rsid w:val="003E46A6"/>
    <w:rsid w:val="003F7EB9"/>
    <w:rsid w:val="00400A7B"/>
    <w:rsid w:val="0040192E"/>
    <w:rsid w:val="004072B0"/>
    <w:rsid w:val="00450259"/>
    <w:rsid w:val="0047414B"/>
    <w:rsid w:val="0047748D"/>
    <w:rsid w:val="00485E54"/>
    <w:rsid w:val="0049046A"/>
    <w:rsid w:val="004A0946"/>
    <w:rsid w:val="004B4430"/>
    <w:rsid w:val="004C7BA5"/>
    <w:rsid w:val="004D1773"/>
    <w:rsid w:val="004D5691"/>
    <w:rsid w:val="004E2C58"/>
    <w:rsid w:val="004E7B40"/>
    <w:rsid w:val="004F7408"/>
    <w:rsid w:val="00504277"/>
    <w:rsid w:val="00524515"/>
    <w:rsid w:val="00527C50"/>
    <w:rsid w:val="00533CC0"/>
    <w:rsid w:val="00551F3D"/>
    <w:rsid w:val="00555543"/>
    <w:rsid w:val="00556602"/>
    <w:rsid w:val="0056215E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6F68DC"/>
    <w:rsid w:val="00713367"/>
    <w:rsid w:val="007158BA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A7FB2"/>
    <w:rsid w:val="007B1073"/>
    <w:rsid w:val="007C4704"/>
    <w:rsid w:val="007C6482"/>
    <w:rsid w:val="007C6E25"/>
    <w:rsid w:val="007D5C80"/>
    <w:rsid w:val="007D7692"/>
    <w:rsid w:val="007E4EEE"/>
    <w:rsid w:val="007E6B9E"/>
    <w:rsid w:val="007E6F4C"/>
    <w:rsid w:val="00802E1A"/>
    <w:rsid w:val="0082057E"/>
    <w:rsid w:val="008227CB"/>
    <w:rsid w:val="0082704B"/>
    <w:rsid w:val="00856DC1"/>
    <w:rsid w:val="00862B51"/>
    <w:rsid w:val="00876218"/>
    <w:rsid w:val="00882D48"/>
    <w:rsid w:val="00884094"/>
    <w:rsid w:val="008A1426"/>
    <w:rsid w:val="008B762D"/>
    <w:rsid w:val="008D0CD1"/>
    <w:rsid w:val="008D3B0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C4EEA"/>
    <w:rsid w:val="009E02DA"/>
    <w:rsid w:val="009E5F1E"/>
    <w:rsid w:val="00A24580"/>
    <w:rsid w:val="00A2774F"/>
    <w:rsid w:val="00A318A1"/>
    <w:rsid w:val="00A366F2"/>
    <w:rsid w:val="00A5603D"/>
    <w:rsid w:val="00A77F9B"/>
    <w:rsid w:val="00A97E9F"/>
    <w:rsid w:val="00AA20BD"/>
    <w:rsid w:val="00AB037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4A6A"/>
    <w:rsid w:val="00B760E5"/>
    <w:rsid w:val="00B765E6"/>
    <w:rsid w:val="00BA3329"/>
    <w:rsid w:val="00BB1983"/>
    <w:rsid w:val="00BB6B2E"/>
    <w:rsid w:val="00BC057B"/>
    <w:rsid w:val="00BC29A2"/>
    <w:rsid w:val="00BE16AE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E690E"/>
    <w:rsid w:val="00CF3FE7"/>
    <w:rsid w:val="00CF6B92"/>
    <w:rsid w:val="00CF7346"/>
    <w:rsid w:val="00D12C81"/>
    <w:rsid w:val="00D56810"/>
    <w:rsid w:val="00D574B6"/>
    <w:rsid w:val="00D76EFF"/>
    <w:rsid w:val="00D87A93"/>
    <w:rsid w:val="00D90681"/>
    <w:rsid w:val="00DA4C26"/>
    <w:rsid w:val="00DA6A91"/>
    <w:rsid w:val="00DB64B4"/>
    <w:rsid w:val="00E02FCC"/>
    <w:rsid w:val="00E135A7"/>
    <w:rsid w:val="00E13E14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4750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83510"/>
    <w:rsid w:val="00F85388"/>
    <w:rsid w:val="00F93BB5"/>
    <w:rsid w:val="00FA01A1"/>
    <w:rsid w:val="00FA4A66"/>
    <w:rsid w:val="00FA7751"/>
    <w:rsid w:val="00FB0932"/>
    <w:rsid w:val="00FB214D"/>
    <w:rsid w:val="00FC6149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4252E6-78FA-4BC7-A7DA-5E04CBBC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99E6C-601F-40BD-84F9-4329F021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1184</Words>
  <Characters>6752</Characters>
  <Application>Microsoft Office Word</Application>
  <DocSecurity>4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Яценко Вероника Игоревна</cp:lastModifiedBy>
  <cp:revision>2</cp:revision>
  <dcterms:created xsi:type="dcterms:W3CDTF">2025-03-13T14:33:00Z</dcterms:created>
  <dcterms:modified xsi:type="dcterms:W3CDTF">2025-03-13T14:33:00Z</dcterms:modified>
</cp:coreProperties>
</file>